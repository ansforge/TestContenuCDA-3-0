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C8C7" w14:textId="77777777" w:rsidR="00600CD8" w:rsidRPr="00E814FD" w:rsidRDefault="00600CD8" w:rsidP="00600CD8">
      <w:pPr>
        <w:jc w:val="center"/>
        <w:rPr>
          <w:rFonts w:cstheme="minorHAnsi"/>
          <w:b/>
          <w:sz w:val="18"/>
          <w:szCs w:val="18"/>
        </w:rPr>
      </w:pPr>
      <w:bookmarkStart w:id="0" w:name="OLE_LINK1"/>
      <w:bookmarkStart w:id="1" w:name="OLE_LINK2"/>
      <w:r w:rsidRPr="00E814FD"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59264" behindDoc="0" locked="0" layoutInCell="1" allowOverlap="1" wp14:anchorId="568F7480" wp14:editId="587532DB">
            <wp:simplePos x="0" y="0"/>
            <wp:positionH relativeFrom="column">
              <wp:posOffset>-201295</wp:posOffset>
            </wp:positionH>
            <wp:positionV relativeFrom="paragraph">
              <wp:posOffset>163195</wp:posOffset>
            </wp:positionV>
            <wp:extent cx="1052195" cy="931545"/>
            <wp:effectExtent l="0" t="0" r="0" b="1905"/>
            <wp:wrapNone/>
            <wp:docPr id="7056" name="Image 13" descr="Une image contenant texte, Police, Graphique, graphis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78B8851-6C1B-3A42-8C90-040AC62896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" name="Image 13" descr="Une image contenant texte, Police, Graphique, graphisme&#10;&#10;Description générée automatiquement">
                      <a:extLst>
                        <a:ext uri="{FF2B5EF4-FFF2-40B4-BE49-F238E27FC236}">
                          <a16:creationId xmlns:a16="http://schemas.microsoft.com/office/drawing/2014/main" id="{178B8851-6C1B-3A42-8C90-040AC62896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4FD">
        <w:rPr>
          <w:rFonts w:cstheme="minorHAnsi"/>
          <w:noProof/>
          <w:sz w:val="18"/>
          <w:szCs w:val="18"/>
          <w:lang w:eastAsia="fr-FR"/>
        </w:rPr>
        <w:drawing>
          <wp:anchor distT="0" distB="0" distL="114300" distR="114300" simplePos="0" relativeHeight="251660288" behindDoc="0" locked="0" layoutInCell="1" allowOverlap="1" wp14:anchorId="232CEC07" wp14:editId="0D6794AC">
            <wp:simplePos x="0" y="0"/>
            <wp:positionH relativeFrom="column">
              <wp:posOffset>4120515</wp:posOffset>
            </wp:positionH>
            <wp:positionV relativeFrom="paragraph">
              <wp:posOffset>369570</wp:posOffset>
            </wp:positionV>
            <wp:extent cx="2151839" cy="7427368"/>
            <wp:effectExtent l="0" t="0" r="0" b="0"/>
            <wp:wrapNone/>
            <wp:docPr id="7057" name="Image 12" descr="Une image contenant capture d’écran, bleu, conception, créativité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894C022-BB0E-2846-80FD-C53207764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" name="Image 12" descr="Une image contenant capture d’écran, bleu, conception, créativité&#10;&#10;Description générée automatiquement">
                      <a:extLst>
                        <a:ext uri="{FF2B5EF4-FFF2-40B4-BE49-F238E27FC236}">
                          <a16:creationId xmlns:a16="http://schemas.microsoft.com/office/drawing/2014/main" id="{B894C022-BB0E-2846-80FD-C53207764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39" cy="742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55A1" w14:textId="77777777" w:rsidR="00600CD8" w:rsidRPr="00E814FD" w:rsidRDefault="00600CD8" w:rsidP="00600CD8">
      <w:pPr>
        <w:jc w:val="center"/>
        <w:rPr>
          <w:rFonts w:cstheme="minorHAnsi"/>
          <w:b/>
          <w:sz w:val="18"/>
          <w:szCs w:val="18"/>
        </w:rPr>
      </w:pPr>
    </w:p>
    <w:p w14:paraId="7C0EEB6F" w14:textId="77777777" w:rsidR="00600CD8" w:rsidRPr="00E814FD" w:rsidRDefault="00600CD8" w:rsidP="00600CD8">
      <w:pPr>
        <w:jc w:val="center"/>
        <w:rPr>
          <w:rFonts w:cstheme="minorHAnsi"/>
          <w:b/>
          <w:sz w:val="18"/>
          <w:szCs w:val="18"/>
        </w:rPr>
      </w:pPr>
    </w:p>
    <w:p w14:paraId="636AFB61" w14:textId="77777777" w:rsidR="00600CD8" w:rsidRPr="00E814FD" w:rsidRDefault="00600CD8" w:rsidP="00600CD8">
      <w:pPr>
        <w:jc w:val="center"/>
        <w:rPr>
          <w:rFonts w:cstheme="minorHAnsi"/>
          <w:b/>
          <w:sz w:val="18"/>
          <w:szCs w:val="18"/>
        </w:rPr>
      </w:pPr>
    </w:p>
    <w:p w14:paraId="1A3AB466" w14:textId="77777777" w:rsidR="00600CD8" w:rsidRPr="00E814FD" w:rsidRDefault="00600CD8" w:rsidP="00600CD8">
      <w:pPr>
        <w:jc w:val="center"/>
        <w:rPr>
          <w:rFonts w:cstheme="minorHAnsi"/>
          <w:b/>
          <w:sz w:val="18"/>
          <w:szCs w:val="18"/>
        </w:rPr>
      </w:pPr>
    </w:p>
    <w:bookmarkEnd w:id="0"/>
    <w:bookmarkEnd w:id="1"/>
    <w:p w14:paraId="59275FB4" w14:textId="77777777" w:rsidR="00600CD8" w:rsidRPr="00E814FD" w:rsidRDefault="00600CD8" w:rsidP="00600CD8">
      <w:pPr>
        <w:spacing w:after="0"/>
        <w:rPr>
          <w:rFonts w:cstheme="minorHAnsi"/>
          <w:sz w:val="18"/>
          <w:szCs w:val="18"/>
        </w:rPr>
      </w:pPr>
      <w:r w:rsidRPr="00E814FD">
        <w:rPr>
          <w:rFonts w:cstheme="minorHAnsi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F52F0" wp14:editId="7E86565A">
                <wp:simplePos x="0" y="0"/>
                <wp:positionH relativeFrom="column">
                  <wp:posOffset>-201295</wp:posOffset>
                </wp:positionH>
                <wp:positionV relativeFrom="margin">
                  <wp:posOffset>3265806</wp:posOffset>
                </wp:positionV>
                <wp:extent cx="4086225" cy="1828800"/>
                <wp:effectExtent l="0" t="0" r="28575" b="19050"/>
                <wp:wrapNone/>
                <wp:docPr id="70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7575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4510" w:type="pct"/>
                              <w:tblInd w:w="1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  <w:left w:w="57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45"/>
                            </w:tblGrid>
                            <w:tr w:rsidR="00600CD8" w:rsidRPr="00795469" w14:paraId="72CA480C" w14:textId="77777777" w:rsidTr="004E34E7">
                              <w:trPr>
                                <w:trHeight w:val="1417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</w:tcPr>
                                <w:p w14:paraId="25825A06" w14:textId="77777777" w:rsidR="00600CD8" w:rsidRPr="00B2267D" w:rsidRDefault="00600CD8" w:rsidP="004E34E7">
                                  <w:pPr>
                                    <w:pBdr>
                                      <w:left w:val="single" w:sz="4" w:space="4" w:color="385623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 w:rsidRPr="00B2267D"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  <w:t>RÉfÉrentiels</w:t>
                                  </w:r>
                                </w:p>
                                <w:p w14:paraId="14C451A7" w14:textId="77777777" w:rsidR="00600CD8" w:rsidRPr="00B2267D" w:rsidRDefault="00600CD8" w:rsidP="004E34E7">
                                  <w:pPr>
                                    <w:pBdr>
                                      <w:left w:val="single" w:sz="4" w:space="4" w:color="385623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6AB2"/>
                                    </w:rPr>
                                    <w:t>Cadre d'</w:t>
                                  </w:r>
                                  <w:r w:rsidRPr="00B2267D">
                                    <w:rPr>
                                      <w:rFonts w:cs="Arial"/>
                                      <w:color w:val="006AB2"/>
                                    </w:rPr>
                                    <w:t>interopérabilité des SIS - Couche Contenus</w:t>
                                  </w:r>
                                </w:p>
                                <w:p w14:paraId="6CB2C19B" w14:textId="2E0E44F5" w:rsidR="00600CD8" w:rsidRPr="0028135E" w:rsidRDefault="00600CD8" w:rsidP="00600CD8">
                                  <w:pPr>
                                    <w:pBdr>
                                      <w:left w:val="single" w:sz="4" w:space="4" w:color="385623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135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Viewer CDA</w:t>
                                  </w:r>
                                  <w:r w:rsidR="00233F1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de l'ANS</w:t>
                                  </w:r>
                                </w:p>
                                <w:p w14:paraId="5C6F061A" w14:textId="4C231ECD" w:rsidR="00600CD8" w:rsidRPr="00171047" w:rsidRDefault="00171047" w:rsidP="00E5266D">
                                  <w:pPr>
                                    <w:pBdr>
                                      <w:left w:val="single" w:sz="4" w:space="4" w:color="385623" w:themeColor="accent6" w:themeShade="80"/>
                                    </w:pBdr>
                                    <w:spacing w:after="240"/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aps/>
                                      <w:color w:val="006AB2"/>
                                    </w:rPr>
                                    <w:t>Lisez-moi</w:t>
                                  </w:r>
                                </w:p>
                                <w:p w14:paraId="2A49F860" w14:textId="3D09DD4E" w:rsidR="00600CD8" w:rsidRPr="00374AE5" w:rsidRDefault="00B947DC" w:rsidP="00B52AE9">
                                  <w:pPr>
                                    <w:pBdr>
                                      <w:left w:val="single" w:sz="4" w:space="4" w:color="385623" w:themeColor="accent6" w:themeShade="80"/>
                                    </w:pBdr>
                                    <w:spacing w:after="240"/>
                                    <w:rPr>
                                      <w:color w:val="006AB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70C0"/>
                                    </w:rPr>
                                    <w:t>24/10</w:t>
                                  </w:r>
                                  <w:r w:rsidR="00600CD8">
                                    <w:rPr>
                                      <w:rFonts w:cs="Arial"/>
                                      <w:color w:val="0070C0"/>
                                    </w:rPr>
                                    <w:t>/2023</w:t>
                                  </w:r>
                                </w:p>
                              </w:tc>
                            </w:tr>
                          </w:tbl>
                          <w:p w14:paraId="553AF802" w14:textId="77777777" w:rsidR="00600CD8" w:rsidRDefault="00600CD8" w:rsidP="00600C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F52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5.85pt;margin-top:257.15pt;width:321.7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" filled="f" strokecolor="#575757">
                <v:textbox>
                  <w:txbxContent>
                    <w:tbl>
                      <w:tblPr>
                        <w:tblStyle w:val="Grilledutableau"/>
                        <w:tblOverlap w:val="never"/>
                        <w:tblW w:w="4510" w:type="pct"/>
                        <w:tblInd w:w="1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  <w:left w:w="57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45"/>
                      </w:tblGrid>
                      <w:tr w:rsidR="00600CD8" w:rsidRPr="00795469" w14:paraId="72CA480C" w14:textId="77777777" w:rsidTr="004E34E7">
                        <w:trPr>
                          <w:trHeight w:val="1417"/>
                        </w:trPr>
                        <w:tc>
                          <w:tcPr>
                            <w:tcW w:w="5000" w:type="pct"/>
                            <w:shd w:val="clear" w:color="auto" w:fill="auto"/>
                          </w:tcPr>
                          <w:p w14:paraId="25825A06" w14:textId="77777777" w:rsidR="00600CD8" w:rsidRPr="00B2267D" w:rsidRDefault="00600CD8" w:rsidP="004E34E7">
                            <w:pPr>
                              <w:pBdr>
                                <w:left w:val="single" w:sz="4" w:space="4" w:color="385623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 w:rsidRPr="00B2267D">
                              <w:rPr>
                                <w:rFonts w:cs="Arial"/>
                                <w:caps/>
                                <w:color w:val="006AB2"/>
                              </w:rPr>
                              <w:t>RÉfÉrentiels</w:t>
                            </w:r>
                          </w:p>
                          <w:p w14:paraId="14C451A7" w14:textId="77777777" w:rsidR="00600CD8" w:rsidRPr="00B2267D" w:rsidRDefault="00600CD8" w:rsidP="004E34E7">
                            <w:pPr>
                              <w:pBdr>
                                <w:left w:val="single" w:sz="4" w:space="4" w:color="385623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olor w:val="006AB2"/>
                              </w:rPr>
                              <w:t>Cadre d'</w:t>
                            </w:r>
                            <w:r w:rsidRPr="00B2267D">
                              <w:rPr>
                                <w:rFonts w:cs="Arial"/>
                                <w:color w:val="006AB2"/>
                              </w:rPr>
                              <w:t>interopérabilité des SIS - Couche Contenus</w:t>
                            </w:r>
                          </w:p>
                          <w:p w14:paraId="6CB2C19B" w14:textId="2E0E44F5" w:rsidR="00600CD8" w:rsidRPr="0028135E" w:rsidRDefault="00600CD8" w:rsidP="00600CD8">
                            <w:pPr>
                              <w:pBdr>
                                <w:left w:val="single" w:sz="4" w:space="4" w:color="385623" w:themeColor="accent6" w:themeShade="80"/>
                              </w:pBdr>
                              <w:spacing w:after="240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135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Viewer CDA</w:t>
                            </w:r>
                            <w:r w:rsidR="00233F1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 l'ANS</w:t>
                            </w:r>
                          </w:p>
                          <w:p w14:paraId="5C6F061A" w14:textId="4C231ECD" w:rsidR="00600CD8" w:rsidRPr="00171047" w:rsidRDefault="00171047" w:rsidP="00E5266D">
                            <w:pPr>
                              <w:pBdr>
                                <w:left w:val="single" w:sz="4" w:space="4" w:color="385623" w:themeColor="accent6" w:themeShade="80"/>
                              </w:pBdr>
                              <w:spacing w:after="240"/>
                              <w:rPr>
                                <w:rFonts w:cs="Arial"/>
                                <w:caps/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aps/>
                                <w:color w:val="006AB2"/>
                              </w:rPr>
                              <w:t>Lisez-moi</w:t>
                            </w:r>
                          </w:p>
                          <w:p w14:paraId="2A49F860" w14:textId="3D09DD4E" w:rsidR="00600CD8" w:rsidRPr="00374AE5" w:rsidRDefault="00B947DC" w:rsidP="00B52AE9">
                            <w:pPr>
                              <w:pBdr>
                                <w:left w:val="single" w:sz="4" w:space="4" w:color="385623" w:themeColor="accent6" w:themeShade="80"/>
                              </w:pBdr>
                              <w:spacing w:after="240"/>
                              <w:rPr>
                                <w:color w:val="006AB2"/>
                              </w:rPr>
                            </w:pPr>
                            <w:r>
                              <w:rPr>
                                <w:rFonts w:cs="Arial"/>
                                <w:color w:val="0070C0"/>
                              </w:rPr>
                              <w:t>24/10</w:t>
                            </w:r>
                            <w:r w:rsidR="00600CD8">
                              <w:rPr>
                                <w:rFonts w:cs="Arial"/>
                                <w:color w:val="0070C0"/>
                              </w:rPr>
                              <w:t>/2023</w:t>
                            </w:r>
                          </w:p>
                        </w:tc>
                      </w:tr>
                    </w:tbl>
                    <w:p w14:paraId="553AF802" w14:textId="77777777" w:rsidR="00600CD8" w:rsidRDefault="00600CD8" w:rsidP="00600CD8"/>
                  </w:txbxContent>
                </v:textbox>
                <w10:wrap anchory="margin"/>
              </v:shape>
            </w:pict>
          </mc:Fallback>
        </mc:AlternateContent>
      </w:r>
      <w:r w:rsidRPr="00E814FD">
        <w:rPr>
          <w:rFonts w:cstheme="minorHAnsi"/>
          <w:sz w:val="18"/>
          <w:szCs w:val="18"/>
        </w:rPr>
        <w:br w:type="page"/>
      </w:r>
    </w:p>
    <w:p w14:paraId="0A06802A" w14:textId="150DBEC9" w:rsidR="00DE3405" w:rsidRDefault="00DE3405" w:rsidP="00DE3405">
      <w:pPr>
        <w:pStyle w:val="Titre1"/>
      </w:pPr>
      <w:r>
        <w:lastRenderedPageBreak/>
        <w:t>Introduction</w:t>
      </w:r>
    </w:p>
    <w:p w14:paraId="473A4BA8" w14:textId="77777777" w:rsidR="00DE3405" w:rsidRDefault="00DE3405" w:rsidP="00C07791"/>
    <w:p w14:paraId="6EED7D80" w14:textId="01DDEAC8" w:rsidR="00DE3405" w:rsidRDefault="003919BD" w:rsidP="00C07791">
      <w:r>
        <w:t xml:space="preserve">La visualisation des documents CDA directement via les navigateurs </w:t>
      </w:r>
      <w:r w:rsidR="00346CD7">
        <w:t>internet</w:t>
      </w:r>
      <w:r>
        <w:t xml:space="preserve"> étant de moins en moins possible pour des raisons de sécurité, l'ANS a développ</w:t>
      </w:r>
      <w:r w:rsidR="004C5F55">
        <w:t>é</w:t>
      </w:r>
      <w:r>
        <w:t xml:space="preserve"> un </w:t>
      </w:r>
      <w:r w:rsidR="00387DBA">
        <w:t>V</w:t>
      </w:r>
      <w:r>
        <w:t>iewer CDA.</w:t>
      </w:r>
    </w:p>
    <w:p w14:paraId="70F7C304" w14:textId="77777777" w:rsidR="003919BD" w:rsidRDefault="003919BD" w:rsidP="00C07791"/>
    <w:p w14:paraId="619F0D74" w14:textId="08D3BA9A" w:rsidR="004C5F55" w:rsidRDefault="00387DBA" w:rsidP="00C07791">
      <w:r>
        <w:t>L</w:t>
      </w:r>
      <w:r w:rsidR="004C5F55">
        <w:t xml:space="preserve">e </w:t>
      </w:r>
      <w:r>
        <w:t>V</w:t>
      </w:r>
      <w:r w:rsidR="004C5F55">
        <w:t xml:space="preserve">iewer CDA </w:t>
      </w:r>
      <w:r>
        <w:t xml:space="preserve">de l'ANS </w:t>
      </w:r>
      <w:r w:rsidR="004C5F55">
        <w:t>permet :</w:t>
      </w:r>
    </w:p>
    <w:p w14:paraId="3663A7B8" w14:textId="3EC80701" w:rsidR="004C5F55" w:rsidRDefault="00740764" w:rsidP="004C5F55">
      <w:pPr>
        <w:pStyle w:val="Paragraphedeliste"/>
        <w:numPr>
          <w:ilvl w:val="0"/>
          <w:numId w:val="4"/>
        </w:numPr>
      </w:pPr>
      <w:r>
        <w:t>d</w:t>
      </w:r>
      <w:r w:rsidR="004C5F55">
        <w:t xml:space="preserve">e visualiser un document CDA avec une feuille de style </w:t>
      </w:r>
      <w:r w:rsidR="00C22ECB">
        <w:t>(il faut sélectionner le document CDA d'une part et la feuille de style d'autre part).</w:t>
      </w:r>
    </w:p>
    <w:p w14:paraId="5C366C74" w14:textId="0D8D60FF" w:rsidR="00C22ECB" w:rsidRDefault="00740764" w:rsidP="004C5F55">
      <w:pPr>
        <w:pStyle w:val="Paragraphedeliste"/>
        <w:numPr>
          <w:ilvl w:val="0"/>
          <w:numId w:val="4"/>
        </w:numPr>
      </w:pPr>
      <w:r>
        <w:t>d</w:t>
      </w:r>
      <w:r w:rsidR="00346CD7">
        <w:t>e visualiser un document CDA dans un navigateur internet</w:t>
      </w:r>
    </w:p>
    <w:p w14:paraId="211999F8" w14:textId="320C6B1A" w:rsidR="00346CD7" w:rsidRDefault="00740764" w:rsidP="004C5F55">
      <w:pPr>
        <w:pStyle w:val="Paragraphedeliste"/>
        <w:numPr>
          <w:ilvl w:val="0"/>
          <w:numId w:val="4"/>
        </w:numPr>
      </w:pPr>
      <w:r>
        <w:t>d</w:t>
      </w:r>
      <w:r w:rsidR="00346CD7">
        <w:t xml:space="preserve">e </w:t>
      </w:r>
      <w:r w:rsidR="0059222B">
        <w:t xml:space="preserve">générer un document PDF à partir du document CDA </w:t>
      </w:r>
      <w:r w:rsidR="002A54C9">
        <w:t xml:space="preserve">: </w:t>
      </w:r>
      <w:r w:rsidR="0059222B">
        <w:t xml:space="preserve">si le document CDA contient une copie PDF dans la section spécifique </w:t>
      </w:r>
      <w:r w:rsidR="002A54C9" w:rsidRPr="002A54C9">
        <w:t>FR-Document-PDF-copie</w:t>
      </w:r>
      <w:r w:rsidR="002A54C9">
        <w:t>, celle-ci ne sera pas prise en compte</w:t>
      </w:r>
      <w:r w:rsidR="00C44215">
        <w:t>.</w:t>
      </w:r>
    </w:p>
    <w:p w14:paraId="68528EDB" w14:textId="315F15A9" w:rsidR="00C44215" w:rsidRDefault="000968FC" w:rsidP="004C5F55">
      <w:pPr>
        <w:pStyle w:val="Paragraphedeliste"/>
        <w:numPr>
          <w:ilvl w:val="0"/>
          <w:numId w:val="4"/>
        </w:numPr>
      </w:pPr>
      <w:r>
        <w:t>d</w:t>
      </w:r>
      <w:r w:rsidR="00C44215">
        <w:t xml:space="preserve">'ouvrir </w:t>
      </w:r>
      <w:r w:rsidR="00BE7FA8">
        <w:t>un</w:t>
      </w:r>
      <w:r w:rsidR="00C44215">
        <w:t xml:space="preserve"> document CDA dans un éditeur</w:t>
      </w:r>
      <w:r w:rsidR="00BE7FA8">
        <w:t xml:space="preserve"> (qui permet notamment de visualiser l'arborescence du CDA)</w:t>
      </w:r>
    </w:p>
    <w:p w14:paraId="4F85BFAB" w14:textId="008B39AE" w:rsidR="00BE7FA8" w:rsidRDefault="000968FC" w:rsidP="004C5F55">
      <w:pPr>
        <w:pStyle w:val="Paragraphedeliste"/>
        <w:numPr>
          <w:ilvl w:val="0"/>
          <w:numId w:val="4"/>
        </w:numPr>
      </w:pPr>
      <w:r>
        <w:t>d</w:t>
      </w:r>
      <w:r w:rsidR="00BE7FA8">
        <w:t>'ouvrir un document CDA dans</w:t>
      </w:r>
      <w:r w:rsidR="00091AC6">
        <w:t xml:space="preserve"> l’éditeur par défaut des fichiers XML sur le post</w:t>
      </w:r>
      <w:r w:rsidR="00120D1B">
        <w:t>e</w:t>
      </w:r>
      <w:r w:rsidR="00BE7FA8">
        <w:t xml:space="preserve"> </w:t>
      </w:r>
      <w:r w:rsidR="00091AC6">
        <w:t>(</w:t>
      </w:r>
      <w:r w:rsidR="00BE7FA8">
        <w:t>Oxygen</w:t>
      </w:r>
      <w:r w:rsidR="00091AC6">
        <w:t xml:space="preserve"> par exemple)</w:t>
      </w:r>
    </w:p>
    <w:p w14:paraId="6F4EADBE" w14:textId="77777777" w:rsidR="00387DBA" w:rsidRDefault="00387DBA" w:rsidP="00387DBA"/>
    <w:p w14:paraId="39D4EB1F" w14:textId="3D13CBCF" w:rsidR="00387DBA" w:rsidRDefault="00387DBA" w:rsidP="00387DBA">
      <w:pPr>
        <w:pStyle w:val="Titre1"/>
      </w:pPr>
      <w:r>
        <w:t>Utilisation du Viewer CDA de l'ANS</w:t>
      </w:r>
    </w:p>
    <w:p w14:paraId="0EE9C7BE" w14:textId="77777777" w:rsidR="003919BD" w:rsidRDefault="003919BD" w:rsidP="00C07791"/>
    <w:p w14:paraId="2960CDC9" w14:textId="02A030AC" w:rsidR="00AC33CC" w:rsidRDefault="00AC33CC" w:rsidP="00C07791">
      <w:r>
        <w:t xml:space="preserve">Pour </w:t>
      </w:r>
      <w:r w:rsidR="00387DBA">
        <w:t>ouvrir</w:t>
      </w:r>
      <w:r>
        <w:t xml:space="preserve"> le Viewer CDA</w:t>
      </w:r>
      <w:r w:rsidR="00387DBA">
        <w:t>,</w:t>
      </w:r>
      <w:r>
        <w:t xml:space="preserve"> double clique</w:t>
      </w:r>
      <w:r w:rsidR="00233F1A">
        <w:t>z</w:t>
      </w:r>
      <w:r>
        <w:t xml:space="preserve"> sur </w:t>
      </w:r>
      <w:r w:rsidR="00090E3A" w:rsidRPr="00090E3A">
        <w:rPr>
          <w:b/>
          <w:bCs/>
        </w:rPr>
        <w:t>ANS_Viewer-CDA_2023</w:t>
      </w:r>
      <w:r w:rsidR="00235109">
        <w:rPr>
          <w:b/>
          <w:bCs/>
        </w:rPr>
        <w:t>.01</w:t>
      </w:r>
      <w:r w:rsidRPr="00090E3A">
        <w:rPr>
          <w:b/>
          <w:bCs/>
        </w:rPr>
        <w:t>.jar</w:t>
      </w:r>
      <w:r>
        <w:t>.</w:t>
      </w:r>
    </w:p>
    <w:p w14:paraId="654D4512" w14:textId="404F3820" w:rsidR="000162D1" w:rsidRDefault="000162D1" w:rsidP="00C07791">
      <w:r>
        <w:t xml:space="preserve">Vous devez déposer les documents CDA à visualiser dans le répertoire </w:t>
      </w:r>
      <w:r w:rsidRPr="00FB4571">
        <w:rPr>
          <w:b/>
          <w:bCs/>
        </w:rPr>
        <w:t>ExemplesCDA</w:t>
      </w:r>
      <w:r>
        <w:t xml:space="preserve"> de testContenuCDA</w:t>
      </w:r>
      <w:r w:rsidR="003E5B33">
        <w:t xml:space="preserve"> (testContenuCDA est téléchargeable </w:t>
      </w:r>
      <w:hyperlink r:id="rId9" w:history="1">
        <w:r w:rsidR="00707083" w:rsidRPr="0081763C">
          <w:rPr>
            <w:rStyle w:val="Lienhypertexte"/>
          </w:rPr>
          <w:t>ici</w:t>
        </w:r>
      </w:hyperlink>
      <w:r w:rsidR="00707083">
        <w:t>)</w:t>
      </w:r>
      <w:r>
        <w:t>.</w:t>
      </w:r>
    </w:p>
    <w:p w14:paraId="44AE75FA" w14:textId="47897BE9" w:rsidR="00D85C77" w:rsidRDefault="00D85C77" w:rsidP="00C07791">
      <w:r>
        <w:t xml:space="preserve">Vous devez </w:t>
      </w:r>
      <w:r w:rsidR="00D01133">
        <w:t>ensuite :</w:t>
      </w:r>
    </w:p>
    <w:p w14:paraId="046E9569" w14:textId="76FFCABC" w:rsidR="00D01133" w:rsidRDefault="00D01133" w:rsidP="00D01133">
      <w:pPr>
        <w:pStyle w:val="Paragraphedeliste"/>
        <w:numPr>
          <w:ilvl w:val="0"/>
          <w:numId w:val="4"/>
        </w:numPr>
      </w:pPr>
      <w:r>
        <w:t xml:space="preserve">Sélectionner le document CDA (dans le répertoire </w:t>
      </w:r>
      <w:r w:rsidRPr="00FB4571">
        <w:rPr>
          <w:b/>
          <w:bCs/>
        </w:rPr>
        <w:t>ExemplesCD</w:t>
      </w:r>
      <w:r>
        <w:rPr>
          <w:b/>
          <w:bCs/>
        </w:rPr>
        <w:t>A</w:t>
      </w:r>
      <w:r>
        <w:t xml:space="preserve"> de testContenuCDA)</w:t>
      </w:r>
    </w:p>
    <w:p w14:paraId="305C4B0D" w14:textId="27419918" w:rsidR="00D01133" w:rsidRDefault="00D01133" w:rsidP="00D01133">
      <w:pPr>
        <w:pStyle w:val="Paragraphedeliste"/>
        <w:numPr>
          <w:ilvl w:val="0"/>
          <w:numId w:val="4"/>
        </w:numPr>
      </w:pPr>
      <w:r>
        <w:t xml:space="preserve">Sélectionner la feuille de style (dans le répertoire </w:t>
      </w:r>
      <w:r w:rsidR="0083790A" w:rsidRPr="00A97757">
        <w:rPr>
          <w:b/>
          <w:bCs/>
          <w:shd w:val="clear" w:color="auto" w:fill="FFFFFF"/>
        </w:rPr>
        <w:t>FeuilleDeStyle</w:t>
      </w:r>
      <w:r w:rsidR="0083790A">
        <w:t xml:space="preserve"> </w:t>
      </w:r>
      <w:r>
        <w:t>de testContenuCDA</w:t>
      </w:r>
      <w:r w:rsidR="0083790A">
        <w:t>)</w:t>
      </w:r>
    </w:p>
    <w:p w14:paraId="44E5F401" w14:textId="4017AEE6" w:rsidR="0083790A" w:rsidRDefault="0083790A" w:rsidP="0083790A">
      <w:pPr>
        <w:pStyle w:val="Paragraphedeliste"/>
        <w:numPr>
          <w:ilvl w:val="1"/>
          <w:numId w:val="4"/>
        </w:numPr>
      </w:pPr>
      <w:r>
        <w:t xml:space="preserve">Vous pouvez utiliser la </w:t>
      </w:r>
      <w:r w:rsidRPr="001F731E">
        <w:rPr>
          <w:b/>
          <w:bCs/>
        </w:rPr>
        <w:t>feuille de style CDA-FO.x</w:t>
      </w:r>
      <w:r w:rsidR="001F731E" w:rsidRPr="001F731E">
        <w:rPr>
          <w:b/>
          <w:bCs/>
        </w:rPr>
        <w:t>sl</w:t>
      </w:r>
      <w:r w:rsidR="001F731E" w:rsidRPr="00120D1B">
        <w:t xml:space="preserve"> de l'ANS</w:t>
      </w:r>
    </w:p>
    <w:p w14:paraId="07BAAF7B" w14:textId="676D1B43" w:rsidR="00531C7A" w:rsidRDefault="001F731E" w:rsidP="00C07791">
      <w:pPr>
        <w:pStyle w:val="Paragraphedeliste"/>
        <w:numPr>
          <w:ilvl w:val="1"/>
          <w:numId w:val="4"/>
        </w:numPr>
      </w:pPr>
      <w:r>
        <w:t>Vous pouvez utiliser une feuille de style personnalisée (dans ce cas, v</w:t>
      </w:r>
      <w:r w:rsidR="00531C7A">
        <w:t xml:space="preserve">ous devez la déposer dans le répertoire </w:t>
      </w:r>
      <w:r w:rsidR="002E1072" w:rsidRPr="001F731E">
        <w:rPr>
          <w:b/>
          <w:bCs/>
        </w:rPr>
        <w:t>FeuilleDeStyle</w:t>
      </w:r>
      <w:r w:rsidR="00FB4571" w:rsidRPr="001F731E">
        <w:rPr>
          <w:b/>
          <w:bCs/>
        </w:rPr>
        <w:t xml:space="preserve"> </w:t>
      </w:r>
      <w:r w:rsidR="00FB4571">
        <w:t>de testContenuCDA</w:t>
      </w:r>
      <w:r>
        <w:t>)</w:t>
      </w:r>
      <w:r w:rsidR="002E1072">
        <w:t>.</w:t>
      </w:r>
    </w:p>
    <w:p w14:paraId="2AB6B6AE" w14:textId="77777777" w:rsidR="00332714" w:rsidRDefault="00332714">
      <w:pPr>
        <w:rPr>
          <w:b/>
          <w:bCs/>
        </w:rPr>
      </w:pPr>
    </w:p>
    <w:p w14:paraId="043D7061" w14:textId="431A790E" w:rsidR="00332714" w:rsidRDefault="00332714" w:rsidP="00332714">
      <w:pPr>
        <w:pStyle w:val="Titre1"/>
      </w:pPr>
      <w:r>
        <w:t>Prére</w:t>
      </w:r>
      <w:r w:rsidR="00D469BA">
        <w:t>quis</w:t>
      </w:r>
    </w:p>
    <w:p w14:paraId="540A0C49" w14:textId="77777777" w:rsidR="00091AC6" w:rsidRDefault="00091AC6" w:rsidP="000448FA">
      <w:pPr>
        <w:rPr>
          <w:ins w:id="2" w:author="Nidal MAHRAZ" w:date="2023-10-24T16:44:00Z"/>
          <w:b/>
          <w:bCs/>
        </w:rPr>
      </w:pPr>
    </w:p>
    <w:p w14:paraId="6DFC6159" w14:textId="1AB2AFAC" w:rsidR="000448FA" w:rsidRDefault="000448FA" w:rsidP="000448FA">
      <w:pPr>
        <w:rPr>
          <w:b/>
          <w:bCs/>
        </w:rPr>
      </w:pPr>
      <w:r>
        <w:rPr>
          <w:b/>
          <w:bCs/>
        </w:rPr>
        <w:t>Java doit être installé sur votre poste utilisateur.</w:t>
      </w:r>
    </w:p>
    <w:p w14:paraId="19FF30B5" w14:textId="2413BD53" w:rsidR="000448FA" w:rsidRPr="00D579F4" w:rsidRDefault="00091AC6" w:rsidP="00CD125E">
      <w:pPr>
        <w:rPr>
          <w:rFonts w:cstheme="minorHAnsi"/>
          <w:b/>
          <w:bCs/>
          <w:color w:val="161513"/>
          <w:shd w:val="clear" w:color="auto" w:fill="FFFFFF"/>
        </w:rPr>
      </w:pPr>
      <w:r>
        <w:rPr>
          <w:rFonts w:cstheme="minorHAnsi"/>
          <w:b/>
          <w:bCs/>
          <w:color w:val="161513"/>
          <w:shd w:val="clear" w:color="auto" w:fill="FFFFFF"/>
        </w:rPr>
        <w:t xml:space="preserve">Vous devez disposer de </w:t>
      </w:r>
      <w:r w:rsidR="00D579F4" w:rsidRPr="00D579F4">
        <w:rPr>
          <w:rFonts w:cstheme="minorHAnsi"/>
          <w:b/>
          <w:bCs/>
          <w:color w:val="161513"/>
          <w:shd w:val="clear" w:color="auto" w:fill="FFFFFF"/>
        </w:rPr>
        <w:t>testContenuCDA sur votre poste utilisateur.</w:t>
      </w:r>
    </w:p>
    <w:p w14:paraId="332BDD7A" w14:textId="77777777" w:rsidR="00D579F4" w:rsidRDefault="00D579F4" w:rsidP="00CD125E">
      <w:pPr>
        <w:rPr>
          <w:rFonts w:cstheme="minorHAnsi"/>
          <w:color w:val="161513"/>
          <w:shd w:val="clear" w:color="auto" w:fill="FFFFFF"/>
        </w:rPr>
      </w:pPr>
    </w:p>
    <w:p w14:paraId="5EB57BD6" w14:textId="77777777" w:rsidR="003B2D33" w:rsidRDefault="003B2D33">
      <w:pPr>
        <w:rPr>
          <w:rFonts w:cstheme="minorHAnsi"/>
          <w:color w:val="161513"/>
          <w:shd w:val="clear" w:color="auto" w:fill="FFFFFF"/>
        </w:rPr>
      </w:pPr>
      <w:r>
        <w:rPr>
          <w:rFonts w:cstheme="minorHAnsi"/>
          <w:color w:val="161513"/>
          <w:shd w:val="clear" w:color="auto" w:fill="FFFFFF"/>
        </w:rPr>
        <w:br w:type="page"/>
      </w:r>
    </w:p>
    <w:p w14:paraId="34779999" w14:textId="37FE49EF" w:rsidR="00CD125E" w:rsidRDefault="00D469BA" w:rsidP="00CD125E">
      <w:pPr>
        <w:rPr>
          <w:rFonts w:cstheme="minorHAnsi"/>
          <w:color w:val="161513"/>
          <w:shd w:val="clear" w:color="auto" w:fill="FFFFFF"/>
        </w:rPr>
      </w:pPr>
      <w:r>
        <w:rPr>
          <w:rFonts w:cstheme="minorHAnsi"/>
          <w:color w:val="161513"/>
          <w:shd w:val="clear" w:color="auto" w:fill="FFFFFF"/>
        </w:rPr>
        <w:lastRenderedPageBreak/>
        <w:t xml:space="preserve">Pour le bon fonctionnement du Viewer CDA de l'ANS, vous devez respecter l’arborescence du dossier </w:t>
      </w:r>
      <w:r w:rsidR="003B2D33">
        <w:rPr>
          <w:rFonts w:cstheme="minorHAnsi"/>
          <w:color w:val="161513"/>
          <w:shd w:val="clear" w:color="auto" w:fill="FFFFFF"/>
        </w:rPr>
        <w:t>"</w:t>
      </w:r>
      <w:r>
        <w:rPr>
          <w:rFonts w:cstheme="minorHAnsi"/>
          <w:color w:val="161513"/>
          <w:shd w:val="clear" w:color="auto" w:fill="FFFFFF"/>
        </w:rPr>
        <w:t>testContenuCDA</w:t>
      </w:r>
      <w:r w:rsidR="003B2D33">
        <w:rPr>
          <w:rFonts w:cstheme="minorHAnsi"/>
          <w:color w:val="161513"/>
          <w:shd w:val="clear" w:color="auto" w:fill="FFFFFF"/>
        </w:rPr>
        <w:t>"</w:t>
      </w:r>
      <w:r w:rsidR="00CD125E">
        <w:rPr>
          <w:rFonts w:cstheme="minorHAnsi"/>
          <w:color w:val="161513"/>
          <w:shd w:val="clear" w:color="auto" w:fill="FFFFFF"/>
        </w:rPr>
        <w:t xml:space="preserve"> avec</w:t>
      </w:r>
      <w:r w:rsidR="00091AC6">
        <w:rPr>
          <w:rFonts w:cstheme="minorHAnsi"/>
          <w:color w:val="161513"/>
          <w:shd w:val="clear" w:color="auto" w:fill="FFFFF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7757" w14:paraId="2BE84B75" w14:textId="77777777" w:rsidTr="00A97757">
        <w:tc>
          <w:tcPr>
            <w:tcW w:w="4531" w:type="dxa"/>
          </w:tcPr>
          <w:p w14:paraId="55B29C00" w14:textId="77777777" w:rsidR="00A97757" w:rsidRPr="00A97757" w:rsidRDefault="00A97757" w:rsidP="00A97757">
            <w:pPr>
              <w:rPr>
                <w:b/>
                <w:bCs/>
                <w:shd w:val="clear" w:color="auto" w:fill="FFFFFF"/>
              </w:rPr>
            </w:pPr>
            <w:r w:rsidRPr="00A97757">
              <w:rPr>
                <w:b/>
                <w:bCs/>
                <w:shd w:val="clear" w:color="auto" w:fill="FFFFFF"/>
              </w:rPr>
              <w:t>Racine testContenuCDA</w:t>
            </w:r>
          </w:p>
          <w:p w14:paraId="6CD30447" w14:textId="4F39FAA7" w:rsidR="00A97757" w:rsidRDefault="00A97757" w:rsidP="009265C2">
            <w:pPr>
              <w:ind w:left="360"/>
              <w:rPr>
                <w:rFonts w:cstheme="minorHAnsi"/>
                <w:color w:val="161513"/>
                <w:shd w:val="clear" w:color="auto" w:fill="FFFFFF"/>
              </w:rPr>
            </w:pPr>
            <w:r w:rsidRPr="0000105B">
              <w:rPr>
                <w:rFonts w:cstheme="minorHAnsi"/>
                <w:color w:val="161513"/>
                <w:shd w:val="clear" w:color="auto" w:fill="FFFFFF"/>
              </w:rPr>
              <w:t xml:space="preserve"> </w:t>
            </w:r>
            <w:r w:rsidRPr="009001E2">
              <w:rPr>
                <w:rFonts w:cstheme="minorHAnsi"/>
                <w:noProof/>
                <w:color w:val="161513"/>
                <w:shd w:val="clear" w:color="auto" w:fill="FFFFFF"/>
              </w:rPr>
              <w:drawing>
                <wp:inline distT="0" distB="0" distL="0" distR="0" wp14:anchorId="64A0F64E" wp14:editId="0E1602DA">
                  <wp:extent cx="1378021" cy="14542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21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5528A21" w14:textId="77777777" w:rsidR="00A97757" w:rsidRPr="00A97757" w:rsidRDefault="00A97757" w:rsidP="00A97757">
            <w:pPr>
              <w:rPr>
                <w:b/>
                <w:bCs/>
                <w:shd w:val="clear" w:color="auto" w:fill="FFFFFF"/>
              </w:rPr>
            </w:pPr>
            <w:r w:rsidRPr="00A97757">
              <w:rPr>
                <w:b/>
                <w:bCs/>
                <w:shd w:val="clear" w:color="auto" w:fill="FFFFFF"/>
              </w:rPr>
              <w:t>Dossier FeuilleDeStyle</w:t>
            </w:r>
          </w:p>
          <w:p w14:paraId="76581346" w14:textId="42A84C4E" w:rsidR="00A97757" w:rsidRDefault="00A97757" w:rsidP="00A97757">
            <w:pPr>
              <w:spacing w:after="160" w:line="259" w:lineRule="auto"/>
              <w:rPr>
                <w:rFonts w:cstheme="minorHAnsi"/>
                <w:color w:val="161513"/>
                <w:shd w:val="clear" w:color="auto" w:fill="FFFFFF"/>
              </w:rPr>
            </w:pPr>
            <w:r w:rsidRPr="00A97757">
              <w:rPr>
                <w:rFonts w:cstheme="minorHAnsi"/>
                <w:noProof/>
                <w:color w:val="161513"/>
                <w:shd w:val="clear" w:color="auto" w:fill="FFFFFF"/>
              </w:rPr>
              <w:drawing>
                <wp:inline distT="0" distB="0" distL="0" distR="0" wp14:anchorId="43FAC34A" wp14:editId="0622C1F5">
                  <wp:extent cx="1911448" cy="273064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48" cy="273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AFC13" w14:textId="77777777" w:rsidR="00A97757" w:rsidRDefault="00A97757" w:rsidP="00CD125E">
      <w:pPr>
        <w:rPr>
          <w:rFonts w:cstheme="minorHAnsi"/>
          <w:color w:val="161513"/>
          <w:shd w:val="clear" w:color="auto" w:fill="FFFFFF"/>
        </w:rPr>
      </w:pPr>
    </w:p>
    <w:p w14:paraId="189B9B9A" w14:textId="77777777" w:rsidR="00CD125E" w:rsidRDefault="00CD125E">
      <w:pPr>
        <w:rPr>
          <w:b/>
          <w:bCs/>
        </w:rPr>
      </w:pPr>
    </w:p>
    <w:p w14:paraId="29FB89B4" w14:textId="539F3136" w:rsidR="00804AC0" w:rsidRPr="0031722C" w:rsidRDefault="00804AC0">
      <w:pPr>
        <w:rPr>
          <w:b/>
          <w:bCs/>
        </w:rPr>
      </w:pPr>
      <w:r w:rsidRPr="0031722C">
        <w:rPr>
          <w:b/>
          <w:bCs/>
        </w:rPr>
        <w:t>Problème possible de lancement</w:t>
      </w:r>
      <w:r w:rsidR="00D6664E">
        <w:rPr>
          <w:b/>
          <w:bCs/>
        </w:rPr>
        <w:t xml:space="preserve"> lié à Java</w:t>
      </w:r>
    </w:p>
    <w:p w14:paraId="4124DFE8" w14:textId="4FF682C2" w:rsidR="00AC33CC" w:rsidRDefault="0031722C">
      <w:pPr>
        <w:rPr>
          <w:rStyle w:val="ui-provider"/>
        </w:rPr>
      </w:pPr>
      <w:r>
        <w:t>Si vous avez l'</w:t>
      </w:r>
      <w:r w:rsidR="00AC33CC">
        <w:t xml:space="preserve">exception </w:t>
      </w:r>
      <w:r>
        <w:t>"</w:t>
      </w:r>
      <w:r w:rsidR="00AC33CC">
        <w:rPr>
          <w:rStyle w:val="ui-provider"/>
        </w:rPr>
        <w:t>JVM Launcher exception</w:t>
      </w:r>
      <w:r>
        <w:rPr>
          <w:rStyle w:val="ui-provider"/>
        </w:rPr>
        <w:t>"</w:t>
      </w:r>
      <w:r w:rsidR="00910ED5">
        <w:rPr>
          <w:rStyle w:val="ui-provider"/>
        </w:rPr>
        <w:t xml:space="preserve">, vous devez mettre à jour </w:t>
      </w:r>
      <w:r w:rsidR="00AC33CC">
        <w:rPr>
          <w:rStyle w:val="ui-provider"/>
        </w:rPr>
        <w:t xml:space="preserve">votre </w:t>
      </w:r>
      <w:r w:rsidR="0051368B">
        <w:rPr>
          <w:rStyle w:val="ui-provider"/>
        </w:rPr>
        <w:t xml:space="preserve">version de </w:t>
      </w:r>
      <w:r w:rsidR="00AC33CC">
        <w:rPr>
          <w:rStyle w:val="ui-provider"/>
        </w:rPr>
        <w:t>Java.</w:t>
      </w:r>
    </w:p>
    <w:p w14:paraId="2369AD0A" w14:textId="219A51E8" w:rsidR="00AC33CC" w:rsidRDefault="00AC33CC" w:rsidP="00AF2E7E">
      <w:pPr>
        <w:rPr>
          <w:rFonts w:cstheme="minorHAnsi"/>
          <w:color w:val="161513"/>
          <w:shd w:val="clear" w:color="auto" w:fill="FFFFFF"/>
        </w:rPr>
      </w:pPr>
      <w:r>
        <w:rPr>
          <w:rStyle w:val="ui-provider"/>
        </w:rPr>
        <w:t xml:space="preserve">Pour </w:t>
      </w:r>
      <w:r w:rsidR="00AF2E7E">
        <w:rPr>
          <w:rStyle w:val="ui-provider"/>
        </w:rPr>
        <w:t>cela</w:t>
      </w:r>
      <w:r>
        <w:rPr>
          <w:rStyle w:val="ui-provider"/>
        </w:rPr>
        <w:t>, installe</w:t>
      </w:r>
      <w:r w:rsidR="00AF2E7E">
        <w:rPr>
          <w:rStyle w:val="ui-provider"/>
        </w:rPr>
        <w:t>z</w:t>
      </w:r>
      <w:r>
        <w:rPr>
          <w:rStyle w:val="ui-provider"/>
        </w:rPr>
        <w:t xml:space="preserve"> une nouvelle version de </w:t>
      </w:r>
      <w:r w:rsidR="0051368B">
        <w:rPr>
          <w:rStyle w:val="ui-provider"/>
        </w:rPr>
        <w:t>Java</w:t>
      </w:r>
      <w:r w:rsidR="00AF2E7E">
        <w:rPr>
          <w:rStyle w:val="ui-provider"/>
        </w:rPr>
        <w:t xml:space="preserve"> en cliquant </w:t>
      </w:r>
      <w:r w:rsidRPr="00AC33CC">
        <w:rPr>
          <w:rStyle w:val="ui-provider"/>
          <w:rFonts w:cstheme="minorHAnsi"/>
        </w:rPr>
        <w:t xml:space="preserve">sur </w:t>
      </w:r>
      <w:r w:rsidR="00AF2E7E">
        <w:rPr>
          <w:rStyle w:val="ui-provider"/>
          <w:rFonts w:cstheme="minorHAnsi"/>
        </w:rPr>
        <w:t>l</w:t>
      </w:r>
      <w:r w:rsidRPr="00AC33CC">
        <w:rPr>
          <w:rStyle w:val="ui-provider"/>
          <w:rFonts w:cstheme="minorHAnsi"/>
        </w:rPr>
        <w:t xml:space="preserve">e lien : </w:t>
      </w:r>
      <w:hyperlink r:id="rId12" w:history="1">
        <w:r w:rsidRPr="00AC33CC">
          <w:rPr>
            <w:rStyle w:val="Lienhypertexte"/>
            <w:rFonts w:cstheme="minorHAnsi"/>
            <w:color w:val="006B8F"/>
            <w:shd w:val="clear" w:color="auto" w:fill="FFFFFF"/>
          </w:rPr>
          <w:t>https://download.oracle.com/java/20/latest/jdk-20_windows-x64_bin.exe</w:t>
        </w:r>
      </w:hyperlink>
      <w:r>
        <w:rPr>
          <w:rFonts w:cstheme="minorHAnsi"/>
          <w:color w:val="161513"/>
          <w:shd w:val="clear" w:color="auto" w:fill="FFFFFF"/>
        </w:rPr>
        <w:t>.</w:t>
      </w:r>
    </w:p>
    <w:p w14:paraId="282018D9" w14:textId="014F735C" w:rsidR="00AC33CC" w:rsidRDefault="00AC33CC">
      <w:pPr>
        <w:rPr>
          <w:rFonts w:cstheme="minorHAnsi"/>
          <w:color w:val="161513"/>
          <w:shd w:val="clear" w:color="auto" w:fill="FFFFFF"/>
        </w:rPr>
      </w:pPr>
      <w:r>
        <w:rPr>
          <w:rFonts w:cstheme="minorHAnsi"/>
          <w:color w:val="161513"/>
          <w:shd w:val="clear" w:color="auto" w:fill="FFFFFF"/>
        </w:rPr>
        <w:t xml:space="preserve">Après l’installation </w:t>
      </w:r>
      <w:r w:rsidR="00D6664E">
        <w:rPr>
          <w:rFonts w:cstheme="minorHAnsi"/>
          <w:color w:val="161513"/>
          <w:shd w:val="clear" w:color="auto" w:fill="FFFFFF"/>
        </w:rPr>
        <w:t>de Java</w:t>
      </w:r>
      <w:r>
        <w:rPr>
          <w:rFonts w:cstheme="minorHAnsi"/>
          <w:color w:val="161513"/>
          <w:shd w:val="clear" w:color="auto" w:fill="FFFFFF"/>
        </w:rPr>
        <w:t xml:space="preserve">, </w:t>
      </w:r>
      <w:r w:rsidR="00692F73">
        <w:rPr>
          <w:rFonts w:cstheme="minorHAnsi"/>
          <w:color w:val="161513"/>
          <w:shd w:val="clear" w:color="auto" w:fill="FFFFFF"/>
        </w:rPr>
        <w:t>ouvrez</w:t>
      </w:r>
      <w:r>
        <w:rPr>
          <w:rFonts w:cstheme="minorHAnsi"/>
          <w:color w:val="161513"/>
          <w:shd w:val="clear" w:color="auto" w:fill="FFFFFF"/>
        </w:rPr>
        <w:t xml:space="preserve"> l’</w:t>
      </w:r>
      <w:r w:rsidR="000F1128">
        <w:rPr>
          <w:rFonts w:cstheme="minorHAnsi"/>
          <w:color w:val="161513"/>
          <w:shd w:val="clear" w:color="auto" w:fill="FFFFFF"/>
        </w:rPr>
        <w:t>i</w:t>
      </w:r>
      <w:r>
        <w:rPr>
          <w:rFonts w:cstheme="minorHAnsi"/>
          <w:color w:val="161513"/>
          <w:shd w:val="clear" w:color="auto" w:fill="FFFFFF"/>
        </w:rPr>
        <w:t xml:space="preserve">nvite de commande (CMD) </w:t>
      </w:r>
      <w:r w:rsidR="000F1128">
        <w:rPr>
          <w:rFonts w:cstheme="minorHAnsi"/>
          <w:color w:val="161513"/>
          <w:shd w:val="clear" w:color="auto" w:fill="FFFFFF"/>
        </w:rPr>
        <w:t>et</w:t>
      </w:r>
      <w:r>
        <w:rPr>
          <w:rFonts w:cstheme="minorHAnsi"/>
          <w:color w:val="161513"/>
          <w:shd w:val="clear" w:color="auto" w:fill="FFFFFF"/>
        </w:rPr>
        <w:t xml:space="preserve"> tape</w:t>
      </w:r>
      <w:r w:rsidR="007B63F7">
        <w:rPr>
          <w:rFonts w:cstheme="minorHAnsi"/>
          <w:color w:val="161513"/>
          <w:shd w:val="clear" w:color="auto" w:fill="FFFFFF"/>
        </w:rPr>
        <w:t>z "</w:t>
      </w:r>
      <w:r>
        <w:rPr>
          <w:rFonts w:cstheme="minorHAnsi"/>
          <w:color w:val="161513"/>
          <w:shd w:val="clear" w:color="auto" w:fill="FFFFFF"/>
        </w:rPr>
        <w:t>java -version</w:t>
      </w:r>
      <w:r w:rsidR="007B63F7">
        <w:rPr>
          <w:rFonts w:cstheme="minorHAnsi"/>
          <w:color w:val="161513"/>
          <w:shd w:val="clear" w:color="auto" w:fill="FFFFFF"/>
        </w:rPr>
        <w:t>"</w:t>
      </w:r>
      <w:r>
        <w:rPr>
          <w:rFonts w:cstheme="minorHAnsi"/>
          <w:color w:val="161513"/>
          <w:shd w:val="clear" w:color="auto" w:fill="FFFFFF"/>
        </w:rPr>
        <w:t xml:space="preserve"> pour </w:t>
      </w:r>
      <w:r w:rsidR="007B63F7">
        <w:rPr>
          <w:rFonts w:cstheme="minorHAnsi"/>
          <w:color w:val="161513"/>
          <w:shd w:val="clear" w:color="auto" w:fill="FFFFFF"/>
        </w:rPr>
        <w:t xml:space="preserve">vous </w:t>
      </w:r>
      <w:r>
        <w:rPr>
          <w:rFonts w:cstheme="minorHAnsi"/>
          <w:color w:val="161513"/>
          <w:shd w:val="clear" w:color="auto" w:fill="FFFFFF"/>
        </w:rPr>
        <w:t>assurer que la nouvelle version de Java est installé</w:t>
      </w:r>
      <w:r w:rsidR="007B63F7">
        <w:rPr>
          <w:rFonts w:cstheme="minorHAnsi"/>
          <w:color w:val="161513"/>
          <w:shd w:val="clear" w:color="auto" w:fill="FFFFFF"/>
        </w:rPr>
        <w:t>e</w:t>
      </w:r>
      <w:r>
        <w:rPr>
          <w:rFonts w:cstheme="minorHAnsi"/>
          <w:color w:val="161513"/>
          <w:shd w:val="clear" w:color="auto" w:fill="FFFFFF"/>
        </w:rPr>
        <w:t>.</w:t>
      </w:r>
    </w:p>
    <w:p w14:paraId="70DA1EFA" w14:textId="0AC270E3" w:rsidR="00EA32F1" w:rsidRDefault="007B63F7">
      <w:pPr>
        <w:rPr>
          <w:rFonts w:cstheme="minorHAnsi"/>
          <w:color w:val="161513"/>
          <w:shd w:val="clear" w:color="auto" w:fill="FFFFFF"/>
        </w:rPr>
      </w:pPr>
      <w:r>
        <w:rPr>
          <w:rFonts w:cstheme="minorHAnsi"/>
          <w:color w:val="161513"/>
          <w:shd w:val="clear" w:color="auto" w:fill="FFFFFF"/>
        </w:rPr>
        <w:t>Vous pouvez alors r</w:t>
      </w:r>
      <w:r w:rsidR="00EA32F1">
        <w:rPr>
          <w:rFonts w:cstheme="minorHAnsi"/>
          <w:color w:val="161513"/>
          <w:shd w:val="clear" w:color="auto" w:fill="FFFFFF"/>
        </w:rPr>
        <w:t>elancer le Viewer CDA.</w:t>
      </w:r>
    </w:p>
    <w:p w14:paraId="71F38BD9" w14:textId="77777777" w:rsidR="00D6664E" w:rsidRDefault="00D6664E">
      <w:pPr>
        <w:rPr>
          <w:rFonts w:cstheme="minorHAnsi"/>
          <w:color w:val="161513"/>
          <w:shd w:val="clear" w:color="auto" w:fill="FFFFFF"/>
        </w:rPr>
      </w:pPr>
    </w:p>
    <w:sectPr w:rsidR="00D6664E" w:rsidSect="00654FB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8615" w14:textId="77777777" w:rsidR="002D13F4" w:rsidRDefault="002D13F4" w:rsidP="003B2D33">
      <w:pPr>
        <w:spacing w:after="0" w:line="240" w:lineRule="auto"/>
      </w:pPr>
      <w:r>
        <w:separator/>
      </w:r>
    </w:p>
  </w:endnote>
  <w:endnote w:type="continuationSeparator" w:id="0">
    <w:p w14:paraId="657E43B2" w14:textId="77777777" w:rsidR="002D13F4" w:rsidRDefault="002D13F4" w:rsidP="003B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70C0"/>
      </w:rPr>
      <w:id w:val="456685765"/>
      <w:docPartObj>
        <w:docPartGallery w:val="Page Numbers (Bottom of Page)"/>
        <w:docPartUnique/>
      </w:docPartObj>
    </w:sdtPr>
    <w:sdtContent>
      <w:sdt>
        <w:sdtPr>
          <w:rPr>
            <w:color w:val="0070C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99FB3B" w14:textId="0A2B3D0E" w:rsidR="00911CBA" w:rsidRPr="00654FB1" w:rsidRDefault="00654FB1" w:rsidP="00654FB1">
            <w:pPr>
              <w:pStyle w:val="Pieddepage"/>
              <w:pBdr>
                <w:top w:val="single" w:sz="4" w:space="1" w:color="0070C0"/>
              </w:pBdr>
              <w:jc w:val="right"/>
              <w:rPr>
                <w:color w:val="0070C0"/>
              </w:rPr>
            </w:pPr>
            <w:r w:rsidRPr="00654FB1">
              <w:rPr>
                <w:color w:val="0070C0"/>
              </w:rPr>
              <w:t xml:space="preserve">Page </w:t>
            </w:r>
            <w:r w:rsidRPr="00654FB1">
              <w:rPr>
                <w:color w:val="0070C0"/>
                <w:sz w:val="24"/>
                <w:szCs w:val="24"/>
              </w:rPr>
              <w:fldChar w:fldCharType="begin"/>
            </w:r>
            <w:r w:rsidRPr="00654FB1">
              <w:rPr>
                <w:color w:val="0070C0"/>
              </w:rPr>
              <w:instrText>PAGE</w:instrText>
            </w:r>
            <w:r w:rsidRPr="00654FB1">
              <w:rPr>
                <w:color w:val="0070C0"/>
                <w:sz w:val="24"/>
                <w:szCs w:val="24"/>
              </w:rPr>
              <w:fldChar w:fldCharType="separate"/>
            </w:r>
            <w:r w:rsidRPr="00654FB1">
              <w:rPr>
                <w:color w:val="0070C0"/>
              </w:rPr>
              <w:t>2</w:t>
            </w:r>
            <w:r w:rsidRPr="00654FB1">
              <w:rPr>
                <w:color w:val="0070C0"/>
                <w:sz w:val="24"/>
                <w:szCs w:val="24"/>
              </w:rPr>
              <w:fldChar w:fldCharType="end"/>
            </w:r>
            <w:r w:rsidRPr="00654FB1">
              <w:rPr>
                <w:color w:val="0070C0"/>
              </w:rPr>
              <w:t xml:space="preserve"> sur </w:t>
            </w:r>
            <w:r w:rsidRPr="00654FB1">
              <w:rPr>
                <w:color w:val="0070C0"/>
                <w:sz w:val="24"/>
                <w:szCs w:val="24"/>
              </w:rPr>
              <w:fldChar w:fldCharType="begin"/>
            </w:r>
            <w:r w:rsidRPr="00654FB1">
              <w:rPr>
                <w:color w:val="0070C0"/>
              </w:rPr>
              <w:instrText>NUMPAGES</w:instrText>
            </w:r>
            <w:r w:rsidRPr="00654FB1">
              <w:rPr>
                <w:color w:val="0070C0"/>
                <w:sz w:val="24"/>
                <w:szCs w:val="24"/>
              </w:rPr>
              <w:fldChar w:fldCharType="separate"/>
            </w:r>
            <w:r w:rsidRPr="00654FB1">
              <w:rPr>
                <w:color w:val="0070C0"/>
              </w:rPr>
              <w:t>2</w:t>
            </w:r>
            <w:r w:rsidRPr="00654FB1">
              <w:rPr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3D97" w14:textId="77777777" w:rsidR="002D13F4" w:rsidRDefault="002D13F4" w:rsidP="003B2D33">
      <w:pPr>
        <w:spacing w:after="0" w:line="240" w:lineRule="auto"/>
      </w:pPr>
      <w:r>
        <w:separator/>
      </w:r>
    </w:p>
  </w:footnote>
  <w:footnote w:type="continuationSeparator" w:id="0">
    <w:p w14:paraId="02882D78" w14:textId="77777777" w:rsidR="002D13F4" w:rsidRDefault="002D13F4" w:rsidP="003B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3BF80" w14:textId="0FAE8BED" w:rsidR="003B2D33" w:rsidRPr="00911CBA" w:rsidRDefault="00911CBA" w:rsidP="00911CBA">
    <w:pPr>
      <w:pStyle w:val="En-tte"/>
      <w:pBdr>
        <w:bottom w:val="single" w:sz="4" w:space="1" w:color="0070C0"/>
      </w:pBdr>
      <w:rPr>
        <w:color w:val="0070C0"/>
      </w:rPr>
    </w:pPr>
    <w:r w:rsidRPr="00911CBA">
      <w:rPr>
        <w:color w:val="0070C0"/>
      </w:rPr>
      <w:t>ANS – Viewer CDA</w:t>
    </w:r>
    <w:r w:rsidRPr="00911CBA">
      <w:rPr>
        <w:color w:val="0070C0"/>
      </w:rPr>
      <w:tab/>
    </w:r>
    <w:r w:rsidRPr="00911CBA">
      <w:rPr>
        <w:color w:val="0070C0"/>
      </w:rPr>
      <w:tab/>
    </w:r>
    <w:r w:rsidR="00B947DC">
      <w:rPr>
        <w:color w:val="0070C0"/>
      </w:rPr>
      <w:t>24/10</w:t>
    </w:r>
    <w:r w:rsidRPr="00911CBA">
      <w:rPr>
        <w:color w:val="0070C0"/>
      </w:rP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3F7B"/>
    <w:multiLevelType w:val="hybridMultilevel"/>
    <w:tmpl w:val="48184280"/>
    <w:lvl w:ilvl="0" w:tplc="89AE7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07A7"/>
    <w:multiLevelType w:val="hybridMultilevel"/>
    <w:tmpl w:val="E1B6B978"/>
    <w:lvl w:ilvl="0" w:tplc="4F98D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615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26287"/>
    <w:multiLevelType w:val="hybridMultilevel"/>
    <w:tmpl w:val="6D4A1DCE"/>
    <w:lvl w:ilvl="0" w:tplc="23E0A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0751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154369871">
    <w:abstractNumId w:val="1"/>
  </w:num>
  <w:num w:numId="2" w16cid:durableId="1333414109">
    <w:abstractNumId w:val="2"/>
  </w:num>
  <w:num w:numId="3" w16cid:durableId="700977695">
    <w:abstractNumId w:val="3"/>
  </w:num>
  <w:num w:numId="4" w16cid:durableId="9746043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dal MAHRAZ">
    <w15:presenceInfo w15:providerId="AD" w15:userId="S::Nidal.MAHRAZ@esante.gouv.fr::19a846b9-e950-4ecb-89ad-5fff7b9adf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CC"/>
    <w:rsid w:val="0000105B"/>
    <w:rsid w:val="000162D1"/>
    <w:rsid w:val="00016CDC"/>
    <w:rsid w:val="000448FA"/>
    <w:rsid w:val="00090E3A"/>
    <w:rsid w:val="00091AC6"/>
    <w:rsid w:val="000968FC"/>
    <w:rsid w:val="000F1128"/>
    <w:rsid w:val="000F7673"/>
    <w:rsid w:val="00120D1B"/>
    <w:rsid w:val="00171047"/>
    <w:rsid w:val="001F731E"/>
    <w:rsid w:val="00233F1A"/>
    <w:rsid w:val="00235109"/>
    <w:rsid w:val="002811E8"/>
    <w:rsid w:val="0028135E"/>
    <w:rsid w:val="002A54C9"/>
    <w:rsid w:val="002D13F4"/>
    <w:rsid w:val="002E1072"/>
    <w:rsid w:val="0031722C"/>
    <w:rsid w:val="00332714"/>
    <w:rsid w:val="00346CD7"/>
    <w:rsid w:val="00387DBA"/>
    <w:rsid w:val="003919BD"/>
    <w:rsid w:val="003A262F"/>
    <w:rsid w:val="003B2D33"/>
    <w:rsid w:val="003E5B33"/>
    <w:rsid w:val="004461E5"/>
    <w:rsid w:val="004C5F55"/>
    <w:rsid w:val="0051368B"/>
    <w:rsid w:val="00531C7A"/>
    <w:rsid w:val="00564180"/>
    <w:rsid w:val="0059222B"/>
    <w:rsid w:val="005F3FE1"/>
    <w:rsid w:val="00600CD8"/>
    <w:rsid w:val="006022A3"/>
    <w:rsid w:val="00654FB1"/>
    <w:rsid w:val="00692F73"/>
    <w:rsid w:val="00707083"/>
    <w:rsid w:val="00740764"/>
    <w:rsid w:val="007B63F7"/>
    <w:rsid w:val="0080361F"/>
    <w:rsid w:val="00804AC0"/>
    <w:rsid w:val="0081763C"/>
    <w:rsid w:val="0083790A"/>
    <w:rsid w:val="00887A23"/>
    <w:rsid w:val="008B1C05"/>
    <w:rsid w:val="008C7EE1"/>
    <w:rsid w:val="009001E2"/>
    <w:rsid w:val="00910ED5"/>
    <w:rsid w:val="00911CBA"/>
    <w:rsid w:val="009265C2"/>
    <w:rsid w:val="00937EAE"/>
    <w:rsid w:val="00A74C7C"/>
    <w:rsid w:val="00A954BB"/>
    <w:rsid w:val="00A97757"/>
    <w:rsid w:val="00AC33CC"/>
    <w:rsid w:val="00AF2E7E"/>
    <w:rsid w:val="00B67303"/>
    <w:rsid w:val="00B71D89"/>
    <w:rsid w:val="00B947DC"/>
    <w:rsid w:val="00BE7FA8"/>
    <w:rsid w:val="00BF1EBF"/>
    <w:rsid w:val="00C07791"/>
    <w:rsid w:val="00C22ECB"/>
    <w:rsid w:val="00C44215"/>
    <w:rsid w:val="00C55E4C"/>
    <w:rsid w:val="00CD125E"/>
    <w:rsid w:val="00D01133"/>
    <w:rsid w:val="00D469BA"/>
    <w:rsid w:val="00D579F4"/>
    <w:rsid w:val="00D6664E"/>
    <w:rsid w:val="00D85C77"/>
    <w:rsid w:val="00D867FF"/>
    <w:rsid w:val="00DE3405"/>
    <w:rsid w:val="00EA32F1"/>
    <w:rsid w:val="00EE7406"/>
    <w:rsid w:val="00F75194"/>
    <w:rsid w:val="00F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ECB19"/>
  <w15:chartTrackingRefBased/>
  <w15:docId w15:val="{61A291F9-D98C-4167-A9E1-90D2EE8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3C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CD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40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40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40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40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40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40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40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3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Policepardfaut"/>
    <w:rsid w:val="00AC33CC"/>
  </w:style>
  <w:style w:type="character" w:styleId="Lienhypertexte">
    <w:name w:val="Hyperlink"/>
    <w:basedOn w:val="Policepardfaut"/>
    <w:uiPriority w:val="99"/>
    <w:unhideWhenUsed/>
    <w:rsid w:val="00AC33C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C3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33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00CD8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garde-T3">
    <w:name w:val="Pgarde - T3"/>
    <w:basedOn w:val="Normal"/>
    <w:uiPriority w:val="19"/>
    <w:rsid w:val="00600CD8"/>
    <w:pPr>
      <w:spacing w:before="360" w:after="0" w:line="240" w:lineRule="auto"/>
      <w:ind w:left="680" w:right="454"/>
      <w:jc w:val="both"/>
    </w:pPr>
    <w:rPr>
      <w:rFonts w:ascii="Arial" w:hAnsi="Arial"/>
      <w:color w:val="FFFFFF" w:themeColor="background1"/>
      <w:kern w:val="0"/>
      <w:sz w:val="36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16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E34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E34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34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4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E34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E3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E3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3B2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D33"/>
  </w:style>
  <w:style w:type="paragraph" w:styleId="Pieddepage">
    <w:name w:val="footer"/>
    <w:basedOn w:val="Normal"/>
    <w:link w:val="PieddepageCar"/>
    <w:uiPriority w:val="99"/>
    <w:unhideWhenUsed/>
    <w:rsid w:val="003B2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D33"/>
  </w:style>
  <w:style w:type="character" w:styleId="Mentionnonrsolue">
    <w:name w:val="Unresolved Mention"/>
    <w:basedOn w:val="Policepardfaut"/>
    <w:uiPriority w:val="99"/>
    <w:semiHidden/>
    <w:unhideWhenUsed/>
    <w:rsid w:val="0081763C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091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wnload.oracle.com/java/20/latest/jdk-20_windows-x64_bin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sforge/TestContenuCDA-3-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BEN SALEM (EXT)</dc:creator>
  <cp:keywords/>
  <dc:description/>
  <cp:lastModifiedBy>Nidal MAHRAZ</cp:lastModifiedBy>
  <cp:revision>75</cp:revision>
  <dcterms:created xsi:type="dcterms:W3CDTF">2023-09-08T11:29:00Z</dcterms:created>
  <dcterms:modified xsi:type="dcterms:W3CDTF">2023-10-24T14:58:00Z</dcterms:modified>
</cp:coreProperties>
</file>